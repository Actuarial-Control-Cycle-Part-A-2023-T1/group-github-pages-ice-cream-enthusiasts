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798CD" w14:textId="77777777" w:rsidR="000C441C" w:rsidRDefault="00000000">
      <w:pPr>
        <w:pStyle w:val="Body"/>
        <w:rPr>
          <w:rFonts w:ascii="Times Roman" w:eastAsia="Times Roman" w:hAnsi="Times Roman" w:cs="Times Roman"/>
          <w:b/>
          <w:bCs/>
          <w:color w:val="EE220C"/>
          <w:sz w:val="24"/>
          <w:szCs w:val="24"/>
        </w:rPr>
      </w:pPr>
      <w:r>
        <w:rPr>
          <w:rFonts w:ascii="Times Roman" w:hAnsi="Times Roman"/>
          <w:b/>
          <w:bCs/>
          <w:color w:val="EE220C"/>
          <w:sz w:val="24"/>
          <w:szCs w:val="24"/>
        </w:rPr>
        <w:t>Program Design</w:t>
      </w:r>
    </w:p>
    <w:p w14:paraId="6AEDC644" w14:textId="6EBDAECB" w:rsidR="000C441C" w:rsidDel="00691239" w:rsidRDefault="00000000">
      <w:pPr>
        <w:pStyle w:val="Body"/>
        <w:rPr>
          <w:del w:id="0" w:author="jeff jiang" w:date="2023-03-24T23:06:00Z"/>
          <w:rFonts w:ascii="Times Roman" w:eastAsia="Times Roman" w:hAnsi="Times Roman" w:cs="Times Roman"/>
          <w:sz w:val="24"/>
          <w:szCs w:val="24"/>
        </w:rPr>
      </w:pPr>
      <w:r>
        <w:rPr>
          <w:rFonts w:ascii="Times Roman" w:hAnsi="Times Roman"/>
          <w:sz w:val="24"/>
          <w:szCs w:val="24"/>
        </w:rPr>
        <w:t>The proposed program aims to relocate citizens of Storslysia from regions of high risk to areas with a lower probability of natural disasters. To identify the regions, the program will assign each region a score based on the overall severity and frequency of natural disasters in that area. The program will prioritise the relocation of people from the highest-risk regions, followed by those from the second-highest risk regions until no more relocation is necessary</w:t>
      </w:r>
      <w:ins w:id="1" w:author="jeff jiang" w:date="2023-03-24T22:58:00Z">
        <w:r w:rsidR="00EE7C19">
          <w:rPr>
            <w:rFonts w:ascii="Times Roman" w:hAnsi="Times Roman"/>
            <w:sz w:val="24"/>
            <w:szCs w:val="24"/>
          </w:rPr>
          <w:t>. W</w:t>
        </w:r>
      </w:ins>
      <w:ins w:id="2" w:author="jeff jiang" w:date="2023-03-24T22:56:00Z">
        <w:r w:rsidR="00EE7C19">
          <w:rPr>
            <w:rFonts w:ascii="Times Roman" w:hAnsi="Times Roman"/>
            <w:sz w:val="24"/>
            <w:szCs w:val="24"/>
          </w:rPr>
          <w:t xml:space="preserve">e believe that the </w:t>
        </w:r>
      </w:ins>
      <w:ins w:id="3" w:author="jeff jiang" w:date="2023-03-24T22:57:00Z">
        <w:r w:rsidR="00EE7C19">
          <w:rPr>
            <w:rFonts w:ascii="Times Roman" w:hAnsi="Times Roman"/>
            <w:sz w:val="24"/>
            <w:szCs w:val="24"/>
          </w:rPr>
          <w:t>program w</w:t>
        </w:r>
      </w:ins>
      <w:ins w:id="4" w:author="jeff jiang" w:date="2023-03-24T22:58:00Z">
        <w:r w:rsidR="00EE7C19">
          <w:rPr>
            <w:rFonts w:ascii="Times Roman" w:hAnsi="Times Roman"/>
            <w:sz w:val="24"/>
            <w:szCs w:val="24"/>
          </w:rPr>
          <w:t>ill</w:t>
        </w:r>
      </w:ins>
      <w:ins w:id="5" w:author="jeff jiang" w:date="2023-03-24T23:02:00Z">
        <w:r w:rsidR="00691239">
          <w:rPr>
            <w:rFonts w:ascii="Times Roman" w:hAnsi="Times Roman"/>
            <w:sz w:val="24"/>
            <w:szCs w:val="24"/>
          </w:rPr>
          <w:t xml:space="preserve"> </w:t>
        </w:r>
      </w:ins>
      <w:ins w:id="6" w:author="jeff jiang" w:date="2023-03-24T23:06:00Z">
        <w:r w:rsidR="00691239">
          <w:rPr>
            <w:rFonts w:ascii="Times Roman" w:hAnsi="Times Roman"/>
            <w:sz w:val="24"/>
            <w:szCs w:val="24"/>
          </w:rPr>
          <w:t xml:space="preserve">generally </w:t>
        </w:r>
      </w:ins>
      <w:ins w:id="7" w:author="jeff jiang" w:date="2023-03-24T22:58:00Z">
        <w:r w:rsidR="00EE7C19">
          <w:rPr>
            <w:rFonts w:ascii="Times Roman" w:hAnsi="Times Roman"/>
            <w:sz w:val="24"/>
            <w:szCs w:val="24"/>
          </w:rPr>
          <w:t xml:space="preserve">relocate population from the </w:t>
        </w:r>
      </w:ins>
      <w:ins w:id="8" w:author="jeff jiang" w:date="2023-03-24T23:01:00Z">
        <w:r w:rsidR="00691239">
          <w:rPr>
            <w:rFonts w:ascii="Times Roman" w:hAnsi="Times Roman"/>
            <w:sz w:val="24"/>
            <w:szCs w:val="24"/>
          </w:rPr>
          <w:t xml:space="preserve">three bottom ranked regions to the </w:t>
        </w:r>
      </w:ins>
      <w:ins w:id="9" w:author="jeff jiang" w:date="2023-03-24T23:02:00Z">
        <w:r w:rsidR="00691239">
          <w:rPr>
            <w:rFonts w:ascii="Times Roman" w:hAnsi="Times Roman"/>
            <w:sz w:val="24"/>
            <w:szCs w:val="24"/>
          </w:rPr>
          <w:t>three top ranked regions</w:t>
        </w:r>
      </w:ins>
      <w:r>
        <w:rPr>
          <w:rFonts w:ascii="Times Roman" w:hAnsi="Times Roman"/>
          <w:sz w:val="24"/>
          <w:szCs w:val="24"/>
        </w:rPr>
        <w:t>.</w:t>
      </w:r>
      <w:ins w:id="10" w:author="jeff jiang" w:date="2023-03-24T23:02:00Z">
        <w:r w:rsidR="00691239">
          <w:rPr>
            <w:rFonts w:ascii="Times Roman" w:hAnsi="Times Roman"/>
            <w:sz w:val="24"/>
            <w:szCs w:val="24"/>
          </w:rPr>
          <w:t xml:space="preserve"> </w:t>
        </w:r>
      </w:ins>
      <w:del w:id="11" w:author="jeff jiang" w:date="2023-03-24T22:56:00Z">
        <w:r w:rsidDel="00EE7C19">
          <w:rPr>
            <w:rFonts w:ascii="Times Roman" w:hAnsi="Times Roman"/>
            <w:sz w:val="24"/>
            <w:szCs w:val="24"/>
          </w:rPr>
          <w:delText xml:space="preserve"> </w:delText>
        </w:r>
      </w:del>
      <w:r>
        <w:rPr>
          <w:rFonts w:ascii="Times Roman" w:hAnsi="Times Roman"/>
          <w:sz w:val="24"/>
          <w:szCs w:val="24"/>
        </w:rPr>
        <w:t xml:space="preserve">The program will also provide financial and psychological assistance to those who file a claim due to natural disasters. The program has been split into two parts, namely voluntary and proactive, and involuntary relocation, each with specific requirements that must be met. </w:t>
      </w:r>
    </w:p>
    <w:p w14:paraId="3EDC0EB9" w14:textId="199D9F03" w:rsidR="000C441C" w:rsidRPr="00691239" w:rsidDel="00691239" w:rsidRDefault="000C441C">
      <w:pPr>
        <w:pStyle w:val="Body"/>
        <w:rPr>
          <w:del w:id="12" w:author="jeff jiang" w:date="2023-03-24T23:06:00Z"/>
          <w:rFonts w:ascii="Times Roman" w:eastAsiaTheme="minorEastAsia" w:hAnsi="Times Roman" w:cs="Times Roman"/>
          <w:sz w:val="24"/>
          <w:szCs w:val="24"/>
          <w:rPrChange w:id="13" w:author="jeff jiang" w:date="2023-03-24T23:06:00Z">
            <w:rPr>
              <w:del w:id="14" w:author="jeff jiang" w:date="2023-03-24T23:06:00Z"/>
              <w:rFonts w:ascii="Times Roman" w:eastAsia="Times Roman" w:hAnsi="Times Roman" w:cs="Times Roman"/>
              <w:sz w:val="24"/>
              <w:szCs w:val="24"/>
            </w:rPr>
          </w:rPrChange>
        </w:rPr>
      </w:pPr>
    </w:p>
    <w:p w14:paraId="0B9B61ED" w14:textId="77777777" w:rsidR="00691239" w:rsidRDefault="00691239">
      <w:pPr>
        <w:pStyle w:val="Body"/>
        <w:rPr>
          <w:ins w:id="15" w:author="jeff jiang" w:date="2023-03-24T23:06:00Z"/>
          <w:rFonts w:ascii="Times Roman" w:hAnsi="Times Roman" w:hint="eastAsia"/>
          <w:sz w:val="24"/>
          <w:szCs w:val="24"/>
        </w:rPr>
      </w:pPr>
    </w:p>
    <w:p w14:paraId="600BAB4D" w14:textId="77777777" w:rsidR="00691239" w:rsidRDefault="00691239">
      <w:pPr>
        <w:pStyle w:val="Body"/>
        <w:rPr>
          <w:ins w:id="16" w:author="jeff jiang" w:date="2023-03-24T23:06:00Z"/>
          <w:rFonts w:ascii="Times Roman" w:hAnsi="Times Roman" w:hint="eastAsia"/>
          <w:sz w:val="24"/>
          <w:szCs w:val="24"/>
        </w:rPr>
      </w:pPr>
    </w:p>
    <w:p w14:paraId="1B2D97F7" w14:textId="62A49C43" w:rsidR="000C441C" w:rsidRDefault="00000000">
      <w:pPr>
        <w:pStyle w:val="Body"/>
        <w:rPr>
          <w:rFonts w:ascii="Times Roman" w:eastAsia="Times Roman" w:hAnsi="Times Roman" w:cs="Times Roman"/>
          <w:sz w:val="24"/>
          <w:szCs w:val="24"/>
        </w:rPr>
      </w:pPr>
      <w:r>
        <w:rPr>
          <w:rFonts w:ascii="Times Roman" w:hAnsi="Times Roman"/>
          <w:sz w:val="24"/>
          <w:szCs w:val="24"/>
        </w:rPr>
        <w:t>Voluntary/proactive relocation aims to encourage people to move to safer areas before a climate event happens. A citizen that has voluntarily or proactively relocated would have moved from an area identified as high risk to an area with lower risk based on our analysis.</w:t>
      </w:r>
    </w:p>
    <w:p w14:paraId="3F2BA085" w14:textId="38A82F3C" w:rsidR="000C441C" w:rsidDel="00691239" w:rsidRDefault="000C441C">
      <w:pPr>
        <w:pStyle w:val="Body"/>
        <w:rPr>
          <w:del w:id="17" w:author="jeff jiang" w:date="2023-03-24T23:09:00Z"/>
          <w:rFonts w:ascii="Times Roman" w:eastAsia="Times Roman" w:hAnsi="Times Roman" w:cs="Times Roman"/>
          <w:sz w:val="24"/>
          <w:szCs w:val="24"/>
        </w:rPr>
      </w:pPr>
    </w:p>
    <w:p w14:paraId="07B9D43A" w14:textId="77777777" w:rsidR="000C441C" w:rsidRDefault="000C441C">
      <w:pPr>
        <w:pStyle w:val="Body"/>
        <w:rPr>
          <w:rFonts w:ascii="Times Roman" w:eastAsia="Times Roman" w:hAnsi="Times Roman" w:cs="Times Roman"/>
          <w:sz w:val="24"/>
          <w:szCs w:val="24"/>
        </w:rPr>
      </w:pPr>
    </w:p>
    <w:p w14:paraId="7F0F7A9A" w14:textId="6A81D17E" w:rsidR="000C441C" w:rsidRDefault="00000000">
      <w:pPr>
        <w:pStyle w:val="Body"/>
        <w:rPr>
          <w:rFonts w:ascii="Times Roman" w:eastAsia="Times Roman" w:hAnsi="Times Roman" w:cs="Times Roman"/>
          <w:sz w:val="24"/>
          <w:szCs w:val="24"/>
        </w:rPr>
      </w:pPr>
      <w:r>
        <w:rPr>
          <w:rFonts w:ascii="Times Roman" w:hAnsi="Times Roman"/>
          <w:sz w:val="24"/>
          <w:szCs w:val="24"/>
        </w:rPr>
        <w:t>The requirements for an individual to file</w:t>
      </w:r>
      <w:del w:id="18" w:author="jeff jiang" w:date="2023-03-24T23:10:00Z">
        <w:r w:rsidDel="00691239">
          <w:rPr>
            <w:rFonts w:ascii="Times Roman" w:hAnsi="Times Roman"/>
            <w:sz w:val="24"/>
            <w:szCs w:val="24"/>
          </w:rPr>
          <w:delText xml:space="preserve"> a</w:delText>
        </w:r>
      </w:del>
      <w:r>
        <w:rPr>
          <w:rFonts w:ascii="Times Roman" w:hAnsi="Times Roman"/>
          <w:sz w:val="24"/>
          <w:szCs w:val="24"/>
        </w:rPr>
        <w:t xml:space="preserve"> </w:t>
      </w:r>
      <w:ins w:id="19" w:author="jeff jiang" w:date="2023-03-24T23:11:00Z">
        <w:r w:rsidR="00940F38">
          <w:rPr>
            <w:rFonts w:ascii="Times Roman" w:hAnsi="Times Roman"/>
            <w:sz w:val="24"/>
            <w:szCs w:val="24"/>
          </w:rPr>
          <w:t xml:space="preserve">a claim </w:t>
        </w:r>
      </w:ins>
      <w:r>
        <w:rPr>
          <w:rFonts w:ascii="Times Roman" w:hAnsi="Times Roman"/>
          <w:sz w:val="24"/>
          <w:szCs w:val="24"/>
        </w:rPr>
        <w:t xml:space="preserve">under our program </w:t>
      </w:r>
      <w:del w:id="20" w:author="jeff jiang" w:date="2023-03-24T23:11:00Z">
        <w:r w:rsidDel="00940F38">
          <w:rPr>
            <w:rFonts w:ascii="Times Roman" w:hAnsi="Times Roman"/>
            <w:sz w:val="24"/>
            <w:szCs w:val="24"/>
          </w:rPr>
          <w:delText>are</w:delText>
        </w:r>
      </w:del>
      <w:ins w:id="21" w:author="jeff jiang" w:date="2023-03-24T23:11:00Z">
        <w:r w:rsidR="00940F38">
          <w:rPr>
            <w:rFonts w:ascii="Times Roman" w:hAnsi="Times Roman"/>
            <w:sz w:val="24"/>
            <w:szCs w:val="24"/>
          </w:rPr>
          <w:t>is</w:t>
        </w:r>
      </w:ins>
      <w:r>
        <w:rPr>
          <w:rFonts w:ascii="Times Roman" w:hAnsi="Times Roman"/>
          <w:sz w:val="24"/>
          <w:szCs w:val="24"/>
        </w:rPr>
        <w:t>:</w:t>
      </w:r>
    </w:p>
    <w:p w14:paraId="0FDF555E" w14:textId="5390A6C1" w:rsidR="000C441C" w:rsidRDefault="00940F38">
      <w:pPr>
        <w:pStyle w:val="Body"/>
        <w:numPr>
          <w:ilvl w:val="0"/>
          <w:numId w:val="2"/>
        </w:numPr>
        <w:rPr>
          <w:rFonts w:ascii="Times Roman" w:hAnsi="Times Roman" w:hint="eastAsia"/>
          <w:sz w:val="24"/>
          <w:szCs w:val="24"/>
        </w:rPr>
      </w:pPr>
      <w:ins w:id="22" w:author="jeff jiang" w:date="2023-03-24T23:12:00Z">
        <w:r>
          <w:rPr>
            <w:rFonts w:ascii="Times Roman" w:hAnsi="Times Roman"/>
            <w:sz w:val="24"/>
            <w:szCs w:val="24"/>
          </w:rPr>
          <w:t xml:space="preserve">Voluntary relocation: </w:t>
        </w:r>
      </w:ins>
      <w:del w:id="23" w:author="jeff jiang" w:date="2023-03-24T23:12:00Z">
        <w:r w:rsidDel="00940F38">
          <w:rPr>
            <w:rFonts w:ascii="Times Roman" w:hAnsi="Times Roman"/>
            <w:sz w:val="24"/>
            <w:szCs w:val="24"/>
          </w:rPr>
          <w:delText>T</w:delText>
        </w:r>
      </w:del>
      <w:ins w:id="24" w:author="jeff jiang" w:date="2023-03-24T23:13:00Z">
        <w:r>
          <w:rPr>
            <w:rFonts w:ascii="Times Roman" w:hAnsi="Times Roman"/>
            <w:sz w:val="24"/>
            <w:szCs w:val="24"/>
          </w:rPr>
          <w:t>T</w:t>
        </w:r>
      </w:ins>
      <w:r>
        <w:rPr>
          <w:rFonts w:ascii="Times Roman" w:hAnsi="Times Roman"/>
          <w:sz w:val="24"/>
          <w:szCs w:val="24"/>
        </w:rPr>
        <w:t xml:space="preserve">he individual can show proof that they </w:t>
      </w:r>
      <w:ins w:id="25" w:author="jeff jiang" w:date="2023-03-24T22:42:00Z">
        <w:r w:rsidR="001F20B6">
          <w:rPr>
            <w:rFonts w:ascii="Times Roman" w:hAnsi="Times Roman"/>
            <w:sz w:val="24"/>
            <w:szCs w:val="24"/>
          </w:rPr>
          <w:t xml:space="preserve">permanently </w:t>
        </w:r>
      </w:ins>
      <w:r>
        <w:rPr>
          <w:rFonts w:ascii="Times Roman" w:hAnsi="Times Roman"/>
          <w:sz w:val="24"/>
          <w:szCs w:val="24"/>
        </w:rPr>
        <w:t xml:space="preserve">moved from a region of high risk to a region with lower risk in the last 5 years </w:t>
      </w:r>
      <w:del w:id="26" w:author="jeff jiang" w:date="2023-03-24T23:12:00Z">
        <w:r w:rsidDel="00940F38">
          <w:rPr>
            <w:rFonts w:ascii="Times Roman" w:hAnsi="Times Roman"/>
            <w:sz w:val="24"/>
            <w:szCs w:val="24"/>
          </w:rPr>
          <w:delText>(Proof of Voluntary Relocation)</w:delText>
        </w:r>
      </w:del>
    </w:p>
    <w:p w14:paraId="05DAAE86" w14:textId="41EDDEB0" w:rsidR="000C441C" w:rsidRDefault="00940F38">
      <w:pPr>
        <w:pStyle w:val="Body"/>
        <w:numPr>
          <w:ilvl w:val="0"/>
          <w:numId w:val="2"/>
        </w:numPr>
        <w:rPr>
          <w:rFonts w:ascii="Times Roman" w:hAnsi="Times Roman" w:hint="eastAsia"/>
          <w:sz w:val="24"/>
          <w:szCs w:val="24"/>
        </w:rPr>
      </w:pPr>
      <w:ins w:id="27" w:author="jeff jiang" w:date="2023-03-24T23:12:00Z">
        <w:r>
          <w:rPr>
            <w:rFonts w:ascii="Times Roman" w:hAnsi="Times Roman"/>
            <w:sz w:val="24"/>
            <w:szCs w:val="24"/>
          </w:rPr>
          <w:t xml:space="preserve">Involuntary relocation: </w:t>
        </w:r>
      </w:ins>
      <w:del w:id="28" w:author="jeff jiang" w:date="2023-03-24T23:12:00Z">
        <w:r w:rsidDel="00940F38">
          <w:rPr>
            <w:rFonts w:ascii="Times Roman" w:hAnsi="Times Roman"/>
            <w:sz w:val="24"/>
            <w:szCs w:val="24"/>
          </w:rPr>
          <w:delText>E</w:delText>
        </w:r>
      </w:del>
      <w:ins w:id="29" w:author="jeff jiang" w:date="2023-03-24T23:12:00Z">
        <w:r>
          <w:rPr>
            <w:rFonts w:ascii="Times Roman" w:hAnsi="Times Roman"/>
            <w:sz w:val="24"/>
            <w:szCs w:val="24"/>
          </w:rPr>
          <w:t>E</w:t>
        </w:r>
      </w:ins>
      <w:r>
        <w:rPr>
          <w:rFonts w:ascii="Times Roman" w:hAnsi="Times Roman"/>
          <w:sz w:val="24"/>
          <w:szCs w:val="24"/>
        </w:rPr>
        <w:t>vidence of damage due to the natural disaster. Can include but not limited to photos, videos.</w:t>
      </w:r>
    </w:p>
    <w:p w14:paraId="31660713" w14:textId="5F29A5A2" w:rsidR="000C441C" w:rsidRDefault="00940F38">
      <w:pPr>
        <w:pStyle w:val="Body"/>
        <w:numPr>
          <w:ilvl w:val="0"/>
          <w:numId w:val="2"/>
        </w:numPr>
        <w:rPr>
          <w:rFonts w:ascii="Times Roman" w:hAnsi="Times Roman" w:hint="eastAsia"/>
          <w:sz w:val="24"/>
          <w:szCs w:val="24"/>
        </w:rPr>
      </w:pPr>
      <w:ins w:id="30" w:author="jeff jiang" w:date="2023-03-24T23:15:00Z">
        <w:r>
          <w:rPr>
            <w:rFonts w:ascii="Times Roman" w:hAnsi="Times Roman"/>
            <w:sz w:val="24"/>
            <w:szCs w:val="24"/>
          </w:rPr>
          <w:t xml:space="preserve">Involuntary relocation: </w:t>
        </w:r>
      </w:ins>
      <w:r>
        <w:rPr>
          <w:rFonts w:ascii="Times Roman" w:hAnsi="Times Roman"/>
          <w:sz w:val="24"/>
          <w:szCs w:val="24"/>
        </w:rPr>
        <w:t>Estimated repair costs of the damages incurred</w:t>
      </w:r>
      <w:ins w:id="31" w:author="jeff jiang" w:date="2023-03-24T23:13:00Z">
        <w:r>
          <w:rPr>
            <w:rFonts w:ascii="Times Roman" w:hAnsi="Times Roman"/>
            <w:sz w:val="24"/>
            <w:szCs w:val="24"/>
          </w:rPr>
          <w:t xml:space="preserve"> </w:t>
        </w:r>
      </w:ins>
      <w:r>
        <w:rPr>
          <w:rFonts w:ascii="Times Roman" w:hAnsi="Times Roman"/>
          <w:sz w:val="24"/>
          <w:szCs w:val="24"/>
        </w:rPr>
        <w:t>/ Cost to build a new home in that region</w:t>
      </w:r>
    </w:p>
    <w:p w14:paraId="322A26D1" w14:textId="77777777" w:rsidR="000C441C" w:rsidRDefault="000C441C">
      <w:pPr>
        <w:pStyle w:val="Body"/>
        <w:rPr>
          <w:rFonts w:ascii="Times Roman" w:eastAsia="Times Roman" w:hAnsi="Times Roman" w:cs="Times Roman"/>
          <w:sz w:val="24"/>
          <w:szCs w:val="24"/>
        </w:rPr>
      </w:pPr>
    </w:p>
    <w:p w14:paraId="161FDB46" w14:textId="2C7F6742" w:rsidR="000C441C" w:rsidRDefault="00000000">
      <w:pPr>
        <w:pStyle w:val="Body"/>
        <w:rPr>
          <w:rFonts w:ascii="Times Roman" w:eastAsia="Times Roman" w:hAnsi="Times Roman" w:cs="Times Roman"/>
          <w:sz w:val="24"/>
          <w:szCs w:val="24"/>
        </w:rPr>
      </w:pPr>
      <w:r>
        <w:rPr>
          <w:rFonts w:ascii="Times Roman" w:hAnsi="Times Roman"/>
          <w:sz w:val="24"/>
          <w:szCs w:val="24"/>
        </w:rPr>
        <w:t>The program will provide coverage on the following items:</w:t>
      </w:r>
      <w:del w:id="32" w:author="jeff jiang" w:date="2023-03-25T00:21:00Z">
        <w:r w:rsidDel="00BA4781">
          <w:rPr>
            <w:rFonts w:ascii="Times Roman" w:eastAsia="Times Roman" w:hAnsi="Times Roman" w:cs="Times Roman"/>
            <w:sz w:val="24"/>
            <w:szCs w:val="24"/>
          </w:rPr>
          <w:br/>
        </w:r>
        <w:r w:rsidDel="00BA4781">
          <w:rPr>
            <w:rFonts w:ascii="Times Roman" w:hAnsi="Times Roman"/>
            <w:sz w:val="24"/>
            <w:szCs w:val="24"/>
          </w:rPr>
          <w:delText>-   Coverage to rebuild a standard home.</w:delText>
        </w:r>
      </w:del>
      <w:del w:id="33" w:author="jeff jiang" w:date="2023-03-24T23:32:00Z">
        <w:r w:rsidDel="00C60FE7">
          <w:rPr>
            <w:rFonts w:ascii="Times Roman" w:hAnsi="Times Roman"/>
            <w:sz w:val="24"/>
            <w:szCs w:val="24"/>
          </w:rPr>
          <w:delText xml:space="preserve"> </w:delText>
        </w:r>
      </w:del>
      <w:del w:id="34" w:author="jeff jiang" w:date="2023-03-25T00:21:00Z">
        <w:r w:rsidDel="00BA4781">
          <w:rPr>
            <w:rFonts w:ascii="Times Roman" w:hAnsi="Times Roman"/>
            <w:sz w:val="24"/>
            <w:szCs w:val="24"/>
          </w:rPr>
          <w:delText xml:space="preserve">All members who need to </w:delText>
        </w:r>
      </w:del>
      <w:del w:id="35" w:author="jeff jiang" w:date="2023-03-24T23:29:00Z">
        <w:r w:rsidDel="00623A13">
          <w:rPr>
            <w:rFonts w:ascii="Times Roman" w:hAnsi="Times Roman"/>
            <w:sz w:val="24"/>
            <w:szCs w:val="24"/>
          </w:rPr>
          <w:delText>have a completely rebuilt home</w:delText>
        </w:r>
      </w:del>
      <w:del w:id="36" w:author="jeff jiang" w:date="2023-03-25T00:21:00Z">
        <w:r w:rsidDel="00BA4781">
          <w:rPr>
            <w:rFonts w:ascii="Times Roman" w:hAnsi="Times Roman"/>
            <w:sz w:val="24"/>
            <w:szCs w:val="24"/>
          </w:rPr>
          <w:delText xml:space="preserve"> will </w:delText>
        </w:r>
      </w:del>
      <w:del w:id="37" w:author="jeff jiang" w:date="2023-03-24T23:29:00Z">
        <w:r w:rsidDel="00623A13">
          <w:rPr>
            <w:rFonts w:ascii="Times Roman" w:hAnsi="Times Roman"/>
            <w:sz w:val="24"/>
            <w:szCs w:val="24"/>
          </w:rPr>
          <w:delText>have a standard home built as determined by the government based on number of members in the family.</w:delText>
        </w:r>
      </w:del>
    </w:p>
    <w:p w14:paraId="2C37A268" w14:textId="2BE15554" w:rsidR="00BA4781" w:rsidRDefault="00BA4781">
      <w:pPr>
        <w:pStyle w:val="Body"/>
        <w:numPr>
          <w:ilvl w:val="0"/>
          <w:numId w:val="2"/>
        </w:numPr>
        <w:rPr>
          <w:ins w:id="38" w:author="jeff jiang" w:date="2023-03-25T00:21:00Z"/>
          <w:rFonts w:ascii="Times Roman" w:hAnsi="Times Roman" w:hint="eastAsia"/>
          <w:sz w:val="24"/>
          <w:szCs w:val="24"/>
        </w:rPr>
      </w:pPr>
      <w:ins w:id="39" w:author="jeff jiang" w:date="2023-03-25T00:21:00Z">
        <w:r>
          <w:rPr>
            <w:rFonts w:ascii="Times Roman" w:hAnsi="Times Roman"/>
            <w:sz w:val="24"/>
            <w:szCs w:val="24"/>
          </w:rPr>
          <w:t>Coverage to rebuild a standard home or purchase an existing non-owner-occupied home. All members who need to be relocated completely will have a subsidy equals to 80% of the owner occupied home</w:t>
        </w:r>
      </w:ins>
    </w:p>
    <w:p w14:paraId="5F2BBA82" w14:textId="68414D19" w:rsidR="000C441C" w:rsidRDefault="00000000">
      <w:pPr>
        <w:pStyle w:val="Body"/>
        <w:numPr>
          <w:ilvl w:val="0"/>
          <w:numId w:val="2"/>
        </w:numPr>
        <w:rPr>
          <w:rFonts w:ascii="Times Roman" w:hAnsi="Times Roman" w:hint="eastAsia"/>
          <w:sz w:val="24"/>
          <w:szCs w:val="24"/>
        </w:rPr>
      </w:pPr>
      <w:del w:id="40" w:author="jeff jiang" w:date="2023-03-24T23:30:00Z">
        <w:r w:rsidDel="00623A13">
          <w:rPr>
            <w:rFonts w:ascii="Times Roman" w:hAnsi="Times Roman"/>
            <w:sz w:val="24"/>
            <w:szCs w:val="24"/>
          </w:rPr>
          <w:delText>If there are damages to the home, co</w:delText>
        </w:r>
      </w:del>
      <w:ins w:id="41" w:author="jeff jiang" w:date="2023-03-24T23:30:00Z">
        <w:r w:rsidR="00623A13">
          <w:rPr>
            <w:rFonts w:ascii="Times Roman" w:hAnsi="Times Roman"/>
            <w:sz w:val="24"/>
            <w:szCs w:val="24"/>
          </w:rPr>
          <w:t>Co</w:t>
        </w:r>
      </w:ins>
      <w:r>
        <w:rPr>
          <w:rFonts w:ascii="Times Roman" w:hAnsi="Times Roman"/>
          <w:sz w:val="24"/>
          <w:szCs w:val="24"/>
        </w:rPr>
        <w:t xml:space="preserve">verage to replace </w:t>
      </w:r>
      <w:ins w:id="42" w:author="jeff jiang" w:date="2023-03-24T23:30:00Z">
        <w:r w:rsidR="00623A13">
          <w:rPr>
            <w:rFonts w:ascii="Times Roman" w:hAnsi="Times Roman"/>
            <w:sz w:val="24"/>
            <w:szCs w:val="24"/>
          </w:rPr>
          <w:t>household goods, equal to 40% of the cost of the owner-occupied home</w:t>
        </w:r>
      </w:ins>
      <w:ins w:id="43" w:author="jeff jiang" w:date="2023-03-24T23:31:00Z">
        <w:r w:rsidR="00623A13">
          <w:rPr>
            <w:rFonts w:ascii="Times Roman" w:hAnsi="Times Roman"/>
            <w:sz w:val="24"/>
            <w:szCs w:val="24"/>
          </w:rPr>
          <w:t>.</w:t>
        </w:r>
        <w:r w:rsidR="00C60FE7">
          <w:rPr>
            <w:rFonts w:ascii="Times Roman" w:hAnsi="Times Roman"/>
            <w:sz w:val="24"/>
            <w:szCs w:val="24"/>
          </w:rPr>
          <w:t xml:space="preserve"> </w:t>
        </w:r>
        <w:r w:rsidR="00C60FE7" w:rsidRPr="00C60FE7">
          <w:rPr>
            <w:rFonts w:ascii="Times Roman" w:hAnsi="Times Roman" w:hint="eastAsia"/>
            <w:sz w:val="24"/>
            <w:szCs w:val="24"/>
            <w:rPrChange w:id="44" w:author="jeff jiang" w:date="2023-03-24T23:31:00Z">
              <w:rPr>
                <w:rFonts w:hint="eastAsia"/>
              </w:rPr>
            </w:rPrChange>
          </w:rPr>
          <w:t>The cost of replacing household goods typically ranges from 40% to 75% of housing costs</w:t>
        </w:r>
        <w:r w:rsidR="00C60FE7">
          <w:rPr>
            <w:rFonts w:ascii="Times Roman" w:hAnsi="Times Roman"/>
            <w:sz w:val="24"/>
            <w:szCs w:val="24"/>
          </w:rPr>
          <w:t xml:space="preserve">. The coverage is towards the lower end as we believe households have the ability to </w:t>
        </w:r>
      </w:ins>
      <w:ins w:id="45" w:author="jeff jiang" w:date="2023-03-24T23:32:00Z">
        <w:r w:rsidR="00C60FE7">
          <w:rPr>
            <w:rFonts w:ascii="Times Roman" w:hAnsi="Times Roman"/>
            <w:sz w:val="24"/>
            <w:szCs w:val="24"/>
          </w:rPr>
          <w:t>bring a proportion of households with them when relocating.</w:t>
        </w:r>
      </w:ins>
      <w:del w:id="46" w:author="jeff jiang" w:date="2023-03-24T23:30:00Z">
        <w:r w:rsidDel="00623A13">
          <w:rPr>
            <w:rFonts w:ascii="Times Roman" w:hAnsi="Times Roman"/>
            <w:sz w:val="24"/>
            <w:szCs w:val="24"/>
          </w:rPr>
          <w:delText xml:space="preserve">the items </w:delText>
        </w:r>
      </w:del>
    </w:p>
    <w:p w14:paraId="589BE762" w14:textId="7A97F6E5" w:rsidR="00C60FE7" w:rsidRDefault="00C60FE7" w:rsidP="00C60FE7">
      <w:pPr>
        <w:pStyle w:val="Body"/>
        <w:numPr>
          <w:ilvl w:val="0"/>
          <w:numId w:val="2"/>
        </w:numPr>
        <w:rPr>
          <w:ins w:id="47" w:author="jeff jiang" w:date="2023-03-24T23:33:00Z"/>
          <w:rFonts w:ascii="Times Roman" w:hAnsi="Times Roman" w:hint="eastAsia"/>
          <w:sz w:val="24"/>
          <w:szCs w:val="24"/>
        </w:rPr>
      </w:pPr>
      <w:ins w:id="48" w:author="jeff jiang" w:date="2023-03-24T23:33:00Z">
        <w:r>
          <w:rPr>
            <w:rFonts w:ascii="Times Roman" w:hAnsi="Times Roman"/>
            <w:sz w:val="24"/>
            <w:szCs w:val="24"/>
          </w:rPr>
          <w:t xml:space="preserve">General lump sum equals to three months of </w:t>
        </w:r>
      </w:ins>
      <w:ins w:id="49" w:author="jeff jiang" w:date="2023-03-24T23:34:00Z">
        <w:r>
          <w:rPr>
            <w:rFonts w:ascii="Times Roman" w:hAnsi="Times Roman"/>
            <w:sz w:val="24"/>
            <w:szCs w:val="24"/>
          </w:rPr>
          <w:t xml:space="preserve">average </w:t>
        </w:r>
      </w:ins>
      <w:ins w:id="50" w:author="jeff jiang" w:date="2023-03-24T23:33:00Z">
        <w:r>
          <w:rPr>
            <w:rFonts w:ascii="Times Roman" w:hAnsi="Times Roman"/>
            <w:sz w:val="24"/>
            <w:szCs w:val="24"/>
          </w:rPr>
          <w:t>household income</w:t>
        </w:r>
      </w:ins>
      <w:ins w:id="51" w:author="jeff jiang" w:date="2023-03-24T23:34:00Z">
        <w:r>
          <w:rPr>
            <w:rFonts w:ascii="Times Roman" w:hAnsi="Times Roman"/>
            <w:sz w:val="24"/>
            <w:szCs w:val="24"/>
          </w:rPr>
          <w:t>, which is around 17k,</w:t>
        </w:r>
      </w:ins>
      <w:ins w:id="52" w:author="jeff jiang" w:date="2023-03-24T23:33:00Z">
        <w:r>
          <w:rPr>
            <w:rFonts w:ascii="Times Roman" w:hAnsi="Times Roman"/>
            <w:sz w:val="24"/>
            <w:szCs w:val="24"/>
          </w:rPr>
          <w:t xml:space="preserve"> to provide assistanc</w:t>
        </w:r>
      </w:ins>
      <w:ins w:id="53" w:author="jeff jiang" w:date="2023-03-24T23:34:00Z">
        <w:r>
          <w:rPr>
            <w:rFonts w:ascii="Times Roman" w:hAnsi="Times Roman"/>
            <w:sz w:val="24"/>
            <w:szCs w:val="24"/>
          </w:rPr>
          <w:t>e.</w:t>
        </w:r>
      </w:ins>
    </w:p>
    <w:p w14:paraId="2B9F0244" w14:textId="58B7EBB0" w:rsidR="000C441C" w:rsidDel="00C60FE7" w:rsidRDefault="00000000">
      <w:pPr>
        <w:pStyle w:val="Body"/>
        <w:numPr>
          <w:ilvl w:val="0"/>
          <w:numId w:val="2"/>
        </w:numPr>
        <w:rPr>
          <w:del w:id="54" w:author="jeff jiang" w:date="2023-03-24T23:34:00Z"/>
          <w:rFonts w:ascii="Times Roman" w:hAnsi="Times Roman" w:hint="eastAsia"/>
          <w:sz w:val="24"/>
          <w:szCs w:val="24"/>
        </w:rPr>
      </w:pPr>
      <w:del w:id="55" w:author="jeff jiang" w:date="2023-03-24T23:34:00Z">
        <w:r w:rsidDel="00C60FE7">
          <w:rPr>
            <w:rFonts w:ascii="Times Roman" w:hAnsi="Times Roman"/>
            <w:sz w:val="24"/>
            <w:szCs w:val="24"/>
          </w:rPr>
          <w:delText xml:space="preserve">Three complementary therapy or psychology sessions to assist with the mental trauma with </w:delText>
        </w:r>
      </w:del>
      <w:del w:id="56" w:author="jeff jiang" w:date="2023-03-24T23:32:00Z">
        <w:r w:rsidDel="00C60FE7">
          <w:rPr>
            <w:rFonts w:ascii="Times Roman" w:hAnsi="Times Roman"/>
            <w:sz w:val="24"/>
            <w:szCs w:val="24"/>
          </w:rPr>
          <w:delText>subsidised</w:delText>
        </w:r>
      </w:del>
      <w:del w:id="57" w:author="jeff jiang" w:date="2023-03-24T23:34:00Z">
        <w:r w:rsidDel="00C60FE7">
          <w:rPr>
            <w:rFonts w:ascii="Times Roman" w:hAnsi="Times Roman"/>
            <w:sz w:val="24"/>
            <w:szCs w:val="24"/>
          </w:rPr>
          <w:delText xml:space="preserve"> continued visits. The continued visits must have proof from the professional that they are due to the impact of the natural disaster</w:delText>
        </w:r>
      </w:del>
    </w:p>
    <w:p w14:paraId="0E26B9E8" w14:textId="16C81742" w:rsidR="000C441C" w:rsidRDefault="00C60FE7">
      <w:pPr>
        <w:pStyle w:val="Body"/>
        <w:numPr>
          <w:ilvl w:val="0"/>
          <w:numId w:val="2"/>
        </w:numPr>
        <w:rPr>
          <w:rFonts w:ascii="Times Roman" w:hAnsi="Times Roman" w:hint="eastAsia"/>
          <w:sz w:val="24"/>
          <w:szCs w:val="24"/>
        </w:rPr>
      </w:pPr>
      <w:ins w:id="58" w:author="jeff jiang" w:date="2023-03-24T23:32:00Z">
        <w:r>
          <w:rPr>
            <w:rFonts w:ascii="Times Roman" w:hAnsi="Times Roman"/>
            <w:sz w:val="24"/>
            <w:szCs w:val="24"/>
          </w:rPr>
          <w:t xml:space="preserve">For involuntary relocation or </w:t>
        </w:r>
      </w:ins>
      <w:ins w:id="59" w:author="jeff jiang" w:date="2023-03-24T23:33:00Z">
        <w:r>
          <w:rPr>
            <w:rFonts w:ascii="Times Roman" w:hAnsi="Times Roman"/>
            <w:sz w:val="24"/>
            <w:szCs w:val="24"/>
          </w:rPr>
          <w:t>household impacted by hazard events</w:t>
        </w:r>
      </w:ins>
      <w:ins w:id="60" w:author="jeff jiang" w:date="2023-03-24T23:32:00Z">
        <w:r>
          <w:rPr>
            <w:rFonts w:ascii="Times Roman" w:hAnsi="Times Roman"/>
            <w:sz w:val="24"/>
            <w:szCs w:val="24"/>
          </w:rPr>
          <w:t xml:space="preserve">, </w:t>
        </w:r>
      </w:ins>
      <w:del w:id="61" w:author="jeff jiang" w:date="2023-03-24T23:32:00Z">
        <w:r w:rsidDel="00C60FE7">
          <w:rPr>
            <w:rFonts w:ascii="Times Roman" w:hAnsi="Times Roman"/>
            <w:sz w:val="24"/>
            <w:szCs w:val="24"/>
          </w:rPr>
          <w:delText>T</w:delText>
        </w:r>
      </w:del>
      <w:ins w:id="62" w:author="jeff jiang" w:date="2023-03-24T23:32:00Z">
        <w:r>
          <w:rPr>
            <w:rFonts w:ascii="Times Roman" w:hAnsi="Times Roman"/>
            <w:sz w:val="24"/>
            <w:szCs w:val="24"/>
          </w:rPr>
          <w:t>t</w:t>
        </w:r>
      </w:ins>
      <w:r>
        <w:rPr>
          <w:rFonts w:ascii="Times Roman" w:hAnsi="Times Roman"/>
          <w:sz w:val="24"/>
          <w:szCs w:val="24"/>
        </w:rPr>
        <w:t>emporary housing while the house is being rebuilt/repaired</w:t>
      </w:r>
    </w:p>
    <w:p w14:paraId="7EB6AC87" w14:textId="77777777" w:rsidR="000C441C" w:rsidRDefault="00000000">
      <w:pPr>
        <w:pStyle w:val="Body"/>
        <w:numPr>
          <w:ilvl w:val="0"/>
          <w:numId w:val="2"/>
        </w:numPr>
        <w:rPr>
          <w:rFonts w:ascii="Times Roman" w:hAnsi="Times Roman" w:hint="eastAsia"/>
          <w:sz w:val="24"/>
          <w:szCs w:val="24"/>
        </w:rPr>
      </w:pPr>
      <w:r>
        <w:rPr>
          <w:rFonts w:ascii="Times Roman" w:hAnsi="Times Roman"/>
          <w:sz w:val="24"/>
          <w:szCs w:val="24"/>
        </w:rPr>
        <w:t>Lump sum of a specified amount if there is a death that occurs</w:t>
      </w:r>
    </w:p>
    <w:p w14:paraId="4105C089" w14:textId="2319FE1D" w:rsidR="000C441C" w:rsidDel="00C60FE7" w:rsidRDefault="00000000" w:rsidP="00C60FE7">
      <w:pPr>
        <w:pStyle w:val="Body"/>
        <w:numPr>
          <w:ilvl w:val="0"/>
          <w:numId w:val="2"/>
        </w:numPr>
        <w:rPr>
          <w:del w:id="63" w:author="jeff jiang" w:date="2023-03-24T23:34:00Z"/>
          <w:rFonts w:ascii="Times Roman" w:hAnsi="Times Roman" w:hint="eastAsia"/>
          <w:sz w:val="24"/>
          <w:szCs w:val="24"/>
        </w:rPr>
      </w:pPr>
      <w:r>
        <w:rPr>
          <w:rFonts w:ascii="Times Roman" w:hAnsi="Times Roman"/>
          <w:sz w:val="24"/>
          <w:szCs w:val="24"/>
        </w:rPr>
        <w:t>Coverage of hospital bills of a specified amount if there are injuries that occur due to the natural disaster</w:t>
      </w:r>
    </w:p>
    <w:p w14:paraId="75C6C488" w14:textId="77777777" w:rsidR="00C60FE7" w:rsidRDefault="00C60FE7" w:rsidP="00C60FE7">
      <w:pPr>
        <w:pStyle w:val="Body"/>
        <w:numPr>
          <w:ilvl w:val="0"/>
          <w:numId w:val="2"/>
        </w:numPr>
        <w:rPr>
          <w:ins w:id="64" w:author="jeff jiang" w:date="2023-03-24T23:34:00Z"/>
          <w:rFonts w:ascii="Times Roman" w:hAnsi="Times Roman" w:hint="eastAsia"/>
          <w:sz w:val="24"/>
          <w:szCs w:val="24"/>
        </w:rPr>
      </w:pPr>
    </w:p>
    <w:p w14:paraId="37367155" w14:textId="61448C48" w:rsidR="00C60FE7" w:rsidRPr="00C60FE7" w:rsidRDefault="00C60FE7" w:rsidP="00C60FE7">
      <w:pPr>
        <w:pStyle w:val="Body"/>
        <w:numPr>
          <w:ilvl w:val="0"/>
          <w:numId w:val="2"/>
        </w:numPr>
        <w:rPr>
          <w:ins w:id="65" w:author="jeff jiang" w:date="2023-03-24T23:34:00Z"/>
          <w:rFonts w:ascii="Times Roman" w:hAnsi="Times Roman" w:hint="eastAsia"/>
          <w:sz w:val="24"/>
          <w:szCs w:val="24"/>
        </w:rPr>
      </w:pPr>
      <w:ins w:id="66" w:author="jeff jiang" w:date="2023-03-24T23:34:00Z">
        <w:r>
          <w:rPr>
            <w:rFonts w:ascii="Times Roman" w:hAnsi="Times Roman"/>
            <w:sz w:val="24"/>
            <w:szCs w:val="24"/>
          </w:rPr>
          <w:t>Complementary therapy or psychology sessions to assist with the mental trauma with subsidized continued visits. The continued visits must have proof from the professional that they are due to the impact of the natural disaster</w:t>
        </w:r>
      </w:ins>
      <w:ins w:id="67" w:author="jeff jiang" w:date="2023-03-24T23:35:00Z">
        <w:r>
          <w:rPr>
            <w:rFonts w:ascii="Times Roman" w:hAnsi="Times Roman"/>
            <w:sz w:val="24"/>
            <w:szCs w:val="24"/>
          </w:rPr>
          <w:t xml:space="preserve"> or the relocation scheme.</w:t>
        </w:r>
      </w:ins>
    </w:p>
    <w:p w14:paraId="14B82D9A" w14:textId="13904175" w:rsidR="000C441C" w:rsidDel="00C60FE7" w:rsidRDefault="00000000">
      <w:pPr>
        <w:pStyle w:val="Body"/>
        <w:rPr>
          <w:del w:id="68" w:author="jeff jiang" w:date="2023-03-24T23:34:00Z"/>
          <w:rFonts w:ascii="Times Roman" w:hAnsi="Times Roman" w:hint="eastAsia"/>
          <w:sz w:val="24"/>
          <w:szCs w:val="24"/>
        </w:rPr>
      </w:pPr>
      <w:del w:id="69" w:author="jeff jiang" w:date="2023-03-24T23:34:00Z">
        <w:r w:rsidRPr="00C60FE7" w:rsidDel="00C60FE7">
          <w:rPr>
            <w:rFonts w:ascii="Times Roman" w:hAnsi="Times Roman"/>
            <w:sz w:val="24"/>
            <w:szCs w:val="24"/>
          </w:rPr>
          <w:delText xml:space="preserve">General lump sum of 10k to provide assistance </w:delText>
        </w:r>
      </w:del>
    </w:p>
    <w:p w14:paraId="202BE5B8" w14:textId="77777777" w:rsidR="00C60FE7" w:rsidRPr="00C60FE7" w:rsidRDefault="00C60FE7">
      <w:pPr>
        <w:pStyle w:val="Body"/>
        <w:rPr>
          <w:ins w:id="70" w:author="jeff jiang" w:date="2023-03-24T23:34:00Z"/>
          <w:rFonts w:ascii="Times Roman" w:hAnsi="Times Roman" w:hint="eastAsia"/>
          <w:sz w:val="24"/>
          <w:szCs w:val="24"/>
        </w:rPr>
        <w:pPrChange w:id="71" w:author="jeff jiang" w:date="2023-03-24T23:35:00Z">
          <w:pPr>
            <w:pStyle w:val="Body"/>
            <w:numPr>
              <w:numId w:val="2"/>
            </w:numPr>
            <w:ind w:left="262" w:hanging="262"/>
          </w:pPr>
        </w:pPrChange>
      </w:pPr>
    </w:p>
    <w:p w14:paraId="78BA1AA6" w14:textId="4401C4B9" w:rsidR="00C60FE7" w:rsidRDefault="00C60FE7">
      <w:pPr>
        <w:rPr>
          <w:ins w:id="72" w:author="jeff jiang" w:date="2023-03-24T23:35:00Z"/>
          <w:rFonts w:ascii="Times Roman" w:eastAsia="Times Roman" w:hAnsi="Times Roman" w:cs="Times Roman"/>
          <w:color w:val="000000"/>
          <w:lang w:eastAsia="zh-CN"/>
          <w14:textOutline w14:w="0" w14:cap="flat" w14:cmpd="sng" w14:algn="ctr">
            <w14:noFill/>
            <w14:prstDash w14:val="solid"/>
            <w14:bevel/>
          </w14:textOutline>
        </w:rPr>
      </w:pPr>
      <w:ins w:id="73" w:author="jeff jiang" w:date="2023-03-24T23:35:00Z">
        <w:r>
          <w:rPr>
            <w:rFonts w:ascii="Times Roman" w:eastAsia="Times Roman" w:hAnsi="Times Roman" w:cs="Times Roman"/>
          </w:rPr>
          <w:br w:type="page"/>
        </w:r>
      </w:ins>
    </w:p>
    <w:p w14:paraId="12E4C361" w14:textId="0BFAA85F" w:rsidR="000C441C" w:rsidDel="00C60FE7" w:rsidRDefault="000C441C" w:rsidP="00C60FE7">
      <w:pPr>
        <w:pStyle w:val="Body"/>
        <w:rPr>
          <w:del w:id="74" w:author="jeff jiang" w:date="2023-03-24T23:35:00Z"/>
          <w:rFonts w:ascii="Times Roman" w:eastAsia="Times Roman" w:hAnsi="Times Roman" w:cs="Times Roman"/>
          <w:sz w:val="24"/>
          <w:szCs w:val="24"/>
        </w:rPr>
      </w:pPr>
    </w:p>
    <w:p w14:paraId="169D4ADE" w14:textId="799B49D3" w:rsidR="000C441C" w:rsidDel="00C60FE7" w:rsidRDefault="00000000">
      <w:pPr>
        <w:pStyle w:val="Body"/>
        <w:rPr>
          <w:del w:id="75" w:author="jeff jiang" w:date="2023-03-24T23:35:00Z"/>
          <w:rFonts w:ascii="Times Roman" w:eastAsia="Times Roman" w:hAnsi="Times Roman" w:cs="Times Roman"/>
          <w:sz w:val="24"/>
          <w:szCs w:val="24"/>
        </w:rPr>
      </w:pPr>
      <w:del w:id="76" w:author="jeff jiang" w:date="2023-03-24T23:35:00Z">
        <w:r w:rsidDel="00C60FE7">
          <w:rPr>
            <w:rFonts w:ascii="Times Roman" w:hAnsi="Times Roman"/>
            <w:sz w:val="24"/>
            <w:szCs w:val="24"/>
          </w:rPr>
          <w:delText>Coverage will be based on the following tier system, assuming we categorise the 6 regions into high, medium and low risk.</w:delText>
        </w:r>
      </w:del>
    </w:p>
    <w:p w14:paraId="2B4DE42B" w14:textId="60E30F05" w:rsidR="000C441C" w:rsidDel="00C60FE7" w:rsidRDefault="000C441C">
      <w:pPr>
        <w:pStyle w:val="Body"/>
        <w:rPr>
          <w:del w:id="77" w:author="jeff jiang" w:date="2023-03-24T23:35:00Z"/>
          <w:rFonts w:ascii="Times Roman" w:eastAsia="Times Roman" w:hAnsi="Times Roman" w:cs="Times Roman"/>
          <w:sz w:val="24"/>
          <w:szCs w:val="24"/>
        </w:rPr>
      </w:pPr>
    </w:p>
    <w:p w14:paraId="6636FDF7" w14:textId="5B59C15B" w:rsidR="000C441C" w:rsidDel="00C60FE7" w:rsidRDefault="00000000">
      <w:pPr>
        <w:pStyle w:val="Body"/>
        <w:rPr>
          <w:del w:id="78" w:author="jeff jiang" w:date="2023-03-24T23:35:00Z"/>
          <w:rFonts w:ascii="Times Roman" w:eastAsia="Times Roman" w:hAnsi="Times Roman" w:cs="Times Roman"/>
          <w:sz w:val="24"/>
          <w:szCs w:val="24"/>
        </w:rPr>
      </w:pPr>
      <w:del w:id="79" w:author="jeff jiang" w:date="2023-03-24T23:35:00Z">
        <w:r w:rsidDel="00C60FE7">
          <w:rPr>
            <w:rFonts w:ascii="Times Roman" w:hAnsi="Times Roman"/>
            <w:sz w:val="24"/>
            <w:szCs w:val="24"/>
          </w:rPr>
          <w:delText xml:space="preserve">High Risk Region: 80% Coverage </w:delText>
        </w:r>
      </w:del>
    </w:p>
    <w:p w14:paraId="66B9DD58" w14:textId="5DCA39A0" w:rsidR="000C441C" w:rsidDel="00C60FE7" w:rsidRDefault="00000000">
      <w:pPr>
        <w:pStyle w:val="Body"/>
        <w:rPr>
          <w:del w:id="80" w:author="jeff jiang" w:date="2023-03-24T23:35:00Z"/>
          <w:rFonts w:ascii="Times Roman" w:eastAsia="Times Roman" w:hAnsi="Times Roman" w:cs="Times Roman"/>
          <w:sz w:val="24"/>
          <w:szCs w:val="24"/>
        </w:rPr>
      </w:pPr>
      <w:del w:id="81" w:author="jeff jiang" w:date="2023-03-24T23:35:00Z">
        <w:r w:rsidDel="00C60FE7">
          <w:rPr>
            <w:rFonts w:ascii="Times Roman" w:hAnsi="Times Roman"/>
            <w:sz w:val="24"/>
            <w:szCs w:val="24"/>
          </w:rPr>
          <w:delText>Medium Risk Region: 70% Coverage</w:delText>
        </w:r>
      </w:del>
    </w:p>
    <w:p w14:paraId="036D7966" w14:textId="681342A1" w:rsidR="000C441C" w:rsidDel="00C60FE7" w:rsidRDefault="00000000">
      <w:pPr>
        <w:pStyle w:val="Body"/>
        <w:rPr>
          <w:del w:id="82" w:author="jeff jiang" w:date="2023-03-24T23:35:00Z"/>
          <w:rFonts w:ascii="Times Roman" w:eastAsia="Times Roman" w:hAnsi="Times Roman" w:cs="Times Roman"/>
          <w:sz w:val="24"/>
          <w:szCs w:val="24"/>
        </w:rPr>
      </w:pPr>
      <w:del w:id="83" w:author="jeff jiang" w:date="2023-03-24T23:35:00Z">
        <w:r w:rsidDel="00C60FE7">
          <w:rPr>
            <w:rFonts w:ascii="Times Roman" w:hAnsi="Times Roman"/>
            <w:sz w:val="24"/>
            <w:szCs w:val="24"/>
          </w:rPr>
          <w:delText>Low Risk Region: 60% Coverage</w:delText>
        </w:r>
      </w:del>
    </w:p>
    <w:p w14:paraId="19D6FE45" w14:textId="7B9BA47E" w:rsidR="000C441C" w:rsidDel="00BA4781" w:rsidRDefault="00000000">
      <w:pPr>
        <w:pStyle w:val="Body"/>
        <w:rPr>
          <w:del w:id="84" w:author="jeff jiang" w:date="2023-03-25T00:21:00Z"/>
          <w:rFonts w:ascii="Times Roman" w:eastAsia="Times Roman" w:hAnsi="Times Roman" w:cs="Times Roman"/>
          <w:sz w:val="24"/>
          <w:szCs w:val="24"/>
        </w:rPr>
      </w:pPr>
      <w:del w:id="85" w:author="jeff jiang" w:date="2023-03-24T23:35:00Z">
        <w:r w:rsidDel="00C60FE7">
          <w:rPr>
            <w:rFonts w:ascii="Times Roman" w:eastAsia="Times Roman" w:hAnsi="Times Roman" w:cs="Times Roman"/>
            <w:sz w:val="24"/>
            <w:szCs w:val="24"/>
          </w:rPr>
          <w:br/>
        </w:r>
      </w:del>
      <w:del w:id="86" w:author="jeff jiang" w:date="2023-03-25T00:21:00Z">
        <w:r w:rsidDel="00BA4781">
          <w:rPr>
            <w:rFonts w:ascii="Times Roman" w:hAnsi="Times Roman"/>
            <w:sz w:val="24"/>
            <w:szCs w:val="24"/>
          </w:rPr>
          <w:delText>Limitations:</w:delText>
        </w:r>
      </w:del>
    </w:p>
    <w:p w14:paraId="67E56A17" w14:textId="1DA06911" w:rsidR="000C441C" w:rsidDel="00BA4781" w:rsidRDefault="00000000">
      <w:pPr>
        <w:pStyle w:val="Body"/>
        <w:rPr>
          <w:del w:id="87" w:author="jeff jiang" w:date="2023-03-25T00:21:00Z"/>
          <w:rFonts w:ascii="Times Roman" w:eastAsia="Times Roman" w:hAnsi="Times Roman" w:cs="Times Roman"/>
          <w:sz w:val="24"/>
          <w:szCs w:val="24"/>
        </w:rPr>
      </w:pPr>
      <w:del w:id="88" w:author="jeff jiang" w:date="2023-03-25T00:21:00Z">
        <w:r w:rsidDel="00BA4781">
          <w:rPr>
            <w:rFonts w:ascii="Times Roman" w:hAnsi="Times Roman"/>
            <w:sz w:val="24"/>
            <w:szCs w:val="24"/>
          </w:rPr>
          <w:delText>Due to the limited resources available for natural disaster relief, the program has prioritised claims from individuals in higher risk regions over those in lower risk regions. Additionally, the program gives priority to individuals with lower socio-economic status, as they are at greater risk of suffering from the impact of the natural disaster. However, the funding limitations mean that the program may not be able to provide full coverage, and some individuals may feel that moving to a lower risk region results in poorer coverage. Another challenge is that natural disasters often affect a large number of people, and distributing funds and providing temporary housing to all those in need may be challenging. The program may face implementation challenges in ensuring that assistance is distributed in a timely and effective manner, particularly in the aftermath of a large-scale natural disaster. Finally, the current population of each region can only be increased by 30%, to ensure that there is no overpopulation.</w:delText>
        </w:r>
      </w:del>
    </w:p>
    <w:p w14:paraId="6723EA11" w14:textId="70AB5B8D" w:rsidR="000C441C" w:rsidDel="00BA4781" w:rsidRDefault="000C441C">
      <w:pPr>
        <w:pStyle w:val="Body"/>
        <w:rPr>
          <w:del w:id="89" w:author="jeff jiang" w:date="2023-03-25T00:21:00Z"/>
          <w:rFonts w:ascii="Times Roman" w:eastAsia="Times Roman" w:hAnsi="Times Roman" w:cs="Times Roman"/>
          <w:sz w:val="24"/>
          <w:szCs w:val="24"/>
        </w:rPr>
      </w:pPr>
    </w:p>
    <w:p w14:paraId="67D775B9" w14:textId="05EA571D" w:rsidR="000C441C" w:rsidRDefault="00000000">
      <w:pPr>
        <w:pStyle w:val="Body"/>
        <w:rPr>
          <w:rFonts w:ascii="Times Roman" w:eastAsia="Times Roman" w:hAnsi="Times Roman" w:cs="Times Roman"/>
          <w:sz w:val="24"/>
          <w:szCs w:val="24"/>
        </w:rPr>
      </w:pPr>
      <w:del w:id="90" w:author="jeff jiang" w:date="2023-03-25T00:21:00Z">
        <w:r w:rsidDel="00BA4781">
          <w:rPr>
            <w:rFonts w:ascii="Times Roman" w:eastAsia="Times Roman" w:hAnsi="Times Roman" w:cs="Times Roman"/>
            <w:sz w:val="24"/>
            <w:szCs w:val="24"/>
          </w:rPr>
          <w:br/>
        </w:r>
      </w:del>
      <w:r>
        <w:rPr>
          <w:rFonts w:ascii="Times Roman" w:hAnsi="Times Roman"/>
          <w:sz w:val="24"/>
          <w:szCs w:val="24"/>
        </w:rPr>
        <w:t>A number of incentives are provided to promote proactive relocation. They include:</w:t>
      </w:r>
    </w:p>
    <w:p w14:paraId="4FCC3B75" w14:textId="335E9EB0" w:rsidR="000C441C" w:rsidDel="00BA4781" w:rsidRDefault="00000000">
      <w:pPr>
        <w:pStyle w:val="Body"/>
        <w:numPr>
          <w:ilvl w:val="0"/>
          <w:numId w:val="2"/>
        </w:numPr>
        <w:rPr>
          <w:del w:id="91" w:author="jeff jiang" w:date="2023-03-25T00:22:00Z"/>
          <w:rFonts w:ascii="Times Roman" w:hAnsi="Times Roman" w:hint="eastAsia"/>
          <w:sz w:val="24"/>
          <w:szCs w:val="24"/>
        </w:rPr>
      </w:pPr>
      <w:del w:id="92" w:author="jeff jiang" w:date="2023-03-25T00:22:00Z">
        <w:r w:rsidDel="00BA4781">
          <w:rPr>
            <w:rFonts w:ascii="Times Roman" w:hAnsi="Times Roman"/>
            <w:sz w:val="24"/>
            <w:szCs w:val="24"/>
          </w:rPr>
          <w:delText>Discounts on future premiums for individuals. e.g. Moving from a high risk to low risk area decreases premiums by 15%</w:delText>
        </w:r>
      </w:del>
    </w:p>
    <w:p w14:paraId="6911DE01" w14:textId="77777777" w:rsidR="000C441C" w:rsidRDefault="00000000">
      <w:pPr>
        <w:pStyle w:val="Body"/>
        <w:numPr>
          <w:ilvl w:val="0"/>
          <w:numId w:val="2"/>
        </w:numPr>
        <w:rPr>
          <w:rFonts w:ascii="Times Roman" w:hAnsi="Times Roman" w:hint="eastAsia"/>
          <w:sz w:val="24"/>
          <w:szCs w:val="24"/>
        </w:rPr>
      </w:pPr>
      <w:r>
        <w:rPr>
          <w:rFonts w:ascii="Times Roman" w:hAnsi="Times Roman"/>
          <w:sz w:val="24"/>
          <w:szCs w:val="24"/>
        </w:rPr>
        <w:t>No land tax on the house in the new region for 5 years after relocating</w:t>
      </w:r>
    </w:p>
    <w:p w14:paraId="6D7EB8C8" w14:textId="77777777" w:rsidR="000C441C" w:rsidRDefault="00000000">
      <w:pPr>
        <w:pStyle w:val="Body"/>
        <w:numPr>
          <w:ilvl w:val="0"/>
          <w:numId w:val="2"/>
        </w:numPr>
        <w:rPr>
          <w:rFonts w:ascii="Times Roman" w:hAnsi="Times Roman" w:hint="eastAsia"/>
          <w:sz w:val="24"/>
          <w:szCs w:val="24"/>
        </w:rPr>
      </w:pPr>
      <w:r>
        <w:rPr>
          <w:rFonts w:ascii="Times Roman" w:hAnsi="Times Roman"/>
          <w:sz w:val="24"/>
          <w:szCs w:val="24"/>
        </w:rPr>
        <w:t>Job training and employment opportunities to help individuals find a stable job</w:t>
      </w:r>
    </w:p>
    <w:p w14:paraId="3183CA7E" w14:textId="77777777" w:rsidR="000C441C" w:rsidRDefault="000C441C">
      <w:pPr>
        <w:pStyle w:val="Body"/>
        <w:rPr>
          <w:rFonts w:ascii="Times Roman" w:eastAsia="Times Roman" w:hAnsi="Times Roman" w:cs="Times Roman"/>
          <w:sz w:val="24"/>
          <w:szCs w:val="24"/>
        </w:rPr>
      </w:pPr>
    </w:p>
    <w:p w14:paraId="27FC04BD" w14:textId="77777777" w:rsidR="000C441C" w:rsidRDefault="000C441C">
      <w:pPr>
        <w:pStyle w:val="Body"/>
        <w:rPr>
          <w:rFonts w:ascii="Times Roman" w:eastAsia="Times Roman" w:hAnsi="Times Roman" w:cs="Times Roman"/>
          <w:sz w:val="24"/>
          <w:szCs w:val="24"/>
        </w:rPr>
      </w:pPr>
    </w:p>
    <w:p w14:paraId="0A4E8CA6" w14:textId="77777777" w:rsidR="000C441C" w:rsidRDefault="00000000">
      <w:pPr>
        <w:pStyle w:val="Body"/>
        <w:rPr>
          <w:rFonts w:ascii="Times Roman" w:eastAsia="Times Roman" w:hAnsi="Times Roman" w:cs="Times Roman"/>
          <w:sz w:val="24"/>
          <w:szCs w:val="24"/>
        </w:rPr>
      </w:pPr>
      <w:r>
        <w:rPr>
          <w:rFonts w:ascii="Times Roman" w:hAnsi="Times Roman"/>
          <w:sz w:val="24"/>
          <w:szCs w:val="24"/>
        </w:rPr>
        <w:t>Quantitative Justification</w:t>
      </w:r>
    </w:p>
    <w:p w14:paraId="02766273" w14:textId="77777777" w:rsidR="000C441C" w:rsidRDefault="00000000">
      <w:pPr>
        <w:pStyle w:val="Body"/>
        <w:numPr>
          <w:ilvl w:val="0"/>
          <w:numId w:val="2"/>
        </w:numPr>
        <w:rPr>
          <w:rFonts w:ascii="Times Roman" w:hAnsi="Times Roman" w:hint="eastAsia"/>
          <w:sz w:val="24"/>
          <w:szCs w:val="24"/>
        </w:rPr>
      </w:pPr>
      <w:r>
        <w:rPr>
          <w:rFonts w:ascii="Times Roman" w:hAnsi="Times Roman"/>
          <w:sz w:val="24"/>
          <w:szCs w:val="24"/>
        </w:rPr>
        <w:t>Frequency of Natural Disasters: Due to the high probability of natural disasters in various regions which may cause property damage, injury and death, relocating citizens from high to low risk areas reduces the likelihood of those three factors.</w:t>
      </w:r>
    </w:p>
    <w:p w14:paraId="12AB745A" w14:textId="77777777" w:rsidR="000C441C" w:rsidRDefault="00000000">
      <w:pPr>
        <w:pStyle w:val="Body"/>
        <w:numPr>
          <w:ilvl w:val="0"/>
          <w:numId w:val="2"/>
        </w:numPr>
        <w:rPr>
          <w:rFonts w:ascii="Times Roman" w:hAnsi="Times Roman" w:hint="eastAsia"/>
          <w:sz w:val="24"/>
          <w:szCs w:val="24"/>
        </w:rPr>
      </w:pPr>
      <w:r>
        <w:rPr>
          <w:rFonts w:ascii="Times Roman" w:hAnsi="Times Roman"/>
          <w:sz w:val="24"/>
          <w:szCs w:val="24"/>
        </w:rPr>
        <w:t>Severity of Natural Disasters: Proactive relocation is cheaper than involuntary relocation, though coverage is provided for both. Due to the severity of the natural disasters, incentives to proactively can reduce the severity of the natural disaster.</w:t>
      </w:r>
    </w:p>
    <w:p w14:paraId="569B585E" w14:textId="77777777" w:rsidR="000C441C" w:rsidRDefault="00000000">
      <w:pPr>
        <w:pStyle w:val="Body"/>
        <w:numPr>
          <w:ilvl w:val="0"/>
          <w:numId w:val="2"/>
        </w:numPr>
        <w:rPr>
          <w:rFonts w:ascii="Times Roman" w:hAnsi="Times Roman" w:hint="eastAsia"/>
          <w:sz w:val="24"/>
          <w:szCs w:val="24"/>
        </w:rPr>
      </w:pPr>
      <w:r>
        <w:rPr>
          <w:rFonts w:ascii="Times Roman" w:hAnsi="Times Roman"/>
          <w:sz w:val="24"/>
          <w:szCs w:val="24"/>
        </w:rPr>
        <w:t>Individuals with lower socio-economic status are often the most vulnerable after severe natural disasters. The program’s prioritisation of these individuals ensures that those at most risk receive the necessary help first.</w:t>
      </w:r>
    </w:p>
    <w:p w14:paraId="2099FD6B" w14:textId="5236ED36" w:rsidR="000C441C" w:rsidRDefault="00000000">
      <w:pPr>
        <w:pStyle w:val="Body"/>
        <w:numPr>
          <w:ilvl w:val="0"/>
          <w:numId w:val="2"/>
        </w:numPr>
        <w:rPr>
          <w:rFonts w:ascii="Times Roman" w:hAnsi="Times Roman" w:hint="eastAsia"/>
          <w:sz w:val="24"/>
          <w:szCs w:val="24"/>
        </w:rPr>
      </w:pPr>
      <w:r>
        <w:rPr>
          <w:rFonts w:ascii="Times Roman" w:hAnsi="Times Roman"/>
          <w:sz w:val="24"/>
          <w:szCs w:val="24"/>
        </w:rPr>
        <w:t xml:space="preserve">From the most current data, these are some statistics about Storslysia. </w:t>
      </w:r>
      <w:r>
        <w:rPr>
          <w:rFonts w:ascii="Times Roman" w:eastAsia="Times Roman" w:hAnsi="Times Roman" w:cs="Times Roman"/>
          <w:noProof/>
          <w:sz w:val="24"/>
          <w:szCs w:val="24"/>
        </w:rPr>
        <w:drawing>
          <wp:anchor distT="152400" distB="152400" distL="152400" distR="152400" simplePos="0" relativeHeight="251659264" behindDoc="0" locked="0" layoutInCell="1" allowOverlap="1" wp14:anchorId="1FE97157" wp14:editId="59ADC73C">
            <wp:simplePos x="0" y="0"/>
            <wp:positionH relativeFrom="margin">
              <wp:posOffset>92378</wp:posOffset>
            </wp:positionH>
            <wp:positionV relativeFrom="line">
              <wp:posOffset>203200</wp:posOffset>
            </wp:positionV>
            <wp:extent cx="3264598" cy="1013418"/>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tretch>
                      <a:fillRect/>
                    </a:stretch>
                  </pic:blipFill>
                  <pic:spPr>
                    <a:xfrm>
                      <a:off x="0" y="0"/>
                      <a:ext cx="3264598" cy="1013418"/>
                    </a:xfrm>
                    <a:prstGeom prst="rect">
                      <a:avLst/>
                    </a:prstGeom>
                    <a:ln w="12700" cap="flat">
                      <a:noFill/>
                      <a:miter lim="400000"/>
                    </a:ln>
                    <a:effectLst/>
                  </pic:spPr>
                </pic:pic>
              </a:graphicData>
            </a:graphic>
          </wp:anchor>
        </w:drawing>
      </w:r>
      <w:ins w:id="93" w:author="jeff jiang" w:date="2023-03-25T01:18:00Z">
        <w:r w:rsidR="00AC0A69">
          <w:rPr>
            <w:rFonts w:ascii="Times Roman" w:eastAsia="Times Roman" w:hAnsi="Times Roman" w:cs="Times Roman"/>
            <w:noProof/>
            <w:sz w:val="24"/>
            <w:szCs w:val="24"/>
          </w:rPr>
          <w:t>1</w:t>
        </w:r>
      </w:ins>
    </w:p>
    <w:p w14:paraId="4E9BC198" w14:textId="77777777" w:rsidR="000C441C" w:rsidRDefault="000C441C">
      <w:pPr>
        <w:pStyle w:val="Body"/>
        <w:rPr>
          <w:rFonts w:ascii="Times Roman" w:eastAsia="Times Roman" w:hAnsi="Times Roman" w:cs="Times Roman"/>
          <w:color w:val="EE220C"/>
          <w:sz w:val="24"/>
          <w:szCs w:val="24"/>
        </w:rPr>
      </w:pPr>
    </w:p>
    <w:p w14:paraId="485EC83F" w14:textId="77777777" w:rsidR="000C441C" w:rsidRDefault="00000000">
      <w:pPr>
        <w:pStyle w:val="Body"/>
        <w:rPr>
          <w:rFonts w:ascii="Times Roman" w:eastAsia="Times Roman" w:hAnsi="Times Roman" w:cs="Times Roman"/>
          <w:sz w:val="24"/>
          <w:szCs w:val="24"/>
        </w:rPr>
      </w:pPr>
      <w:r>
        <w:rPr>
          <w:rFonts w:ascii="Times Roman" w:hAnsi="Times Roman"/>
          <w:sz w:val="24"/>
          <w:szCs w:val="24"/>
        </w:rPr>
        <w:t>Qualitative Justification</w:t>
      </w:r>
    </w:p>
    <w:p w14:paraId="77350588" w14:textId="77777777" w:rsidR="000C441C" w:rsidRDefault="00000000">
      <w:pPr>
        <w:pStyle w:val="Body"/>
        <w:numPr>
          <w:ilvl w:val="0"/>
          <w:numId w:val="2"/>
        </w:numPr>
        <w:rPr>
          <w:rFonts w:ascii="Times Roman" w:hAnsi="Times Roman" w:hint="eastAsia"/>
          <w:sz w:val="24"/>
          <w:szCs w:val="24"/>
        </w:rPr>
      </w:pPr>
      <w:r>
        <w:rPr>
          <w:rFonts w:ascii="Times Roman" w:hAnsi="Times Roman"/>
          <w:sz w:val="24"/>
          <w:szCs w:val="24"/>
        </w:rPr>
        <w:t>Economic Impact: Due to the funds restriction, coverage has been tiered to ensure that those in high risk areas can be treated. Although individuals in high risk areas may see a higher coverage which may reduce incentive to move, we believe that people place a higher emphasis on their life and individual property rather than willingly wait for the natural disaster. The coverage for high risk areas is mainly for those who are unwilling or unable to relocate.</w:t>
      </w:r>
    </w:p>
    <w:p w14:paraId="48221AC8" w14:textId="77777777" w:rsidR="000C441C" w:rsidRDefault="00000000">
      <w:pPr>
        <w:pStyle w:val="Body"/>
        <w:numPr>
          <w:ilvl w:val="0"/>
          <w:numId w:val="2"/>
        </w:numPr>
        <w:rPr>
          <w:rFonts w:ascii="Times Roman" w:hAnsi="Times Roman" w:hint="eastAsia"/>
          <w:sz w:val="24"/>
          <w:szCs w:val="24"/>
        </w:rPr>
      </w:pPr>
      <w:r>
        <w:rPr>
          <w:rFonts w:ascii="Times Roman" w:hAnsi="Times Roman"/>
          <w:sz w:val="24"/>
          <w:szCs w:val="24"/>
        </w:rPr>
        <w:t xml:space="preserve">Societal Impact: Reduction of property damage, injury and loss of life is at the forefront of the program. Human life is extremely important, so prioritising human life and injuries are of the upmost importance. </w:t>
      </w:r>
    </w:p>
    <w:p w14:paraId="5F6A458B" w14:textId="77777777" w:rsidR="000C441C" w:rsidRDefault="00000000">
      <w:pPr>
        <w:pStyle w:val="Body"/>
        <w:numPr>
          <w:ilvl w:val="0"/>
          <w:numId w:val="2"/>
        </w:numPr>
        <w:rPr>
          <w:rFonts w:ascii="Times Roman" w:hAnsi="Times Roman" w:hint="eastAsia"/>
          <w:sz w:val="24"/>
          <w:szCs w:val="24"/>
        </w:rPr>
      </w:pPr>
      <w:r>
        <w:rPr>
          <w:rFonts w:ascii="Times Roman" w:hAnsi="Times Roman"/>
          <w:sz w:val="24"/>
          <w:szCs w:val="24"/>
        </w:rPr>
        <w:t>Limitations: Limitations are placed on the program so that it provides realistic expectations on those who may be affected by the natural disaster. It also aims to provide effective coverage if a natural disaster happens. Due to these factors, the limitations ensure that the program can operate with effectiveness and efficiency.</w:t>
      </w:r>
    </w:p>
    <w:p w14:paraId="0AFACC00" w14:textId="77777777" w:rsidR="000C441C" w:rsidRDefault="000C441C">
      <w:pPr>
        <w:pStyle w:val="Body"/>
        <w:rPr>
          <w:rFonts w:ascii="Times Roman" w:eastAsia="Times Roman" w:hAnsi="Times Roman" w:cs="Times Roman"/>
          <w:sz w:val="24"/>
          <w:szCs w:val="24"/>
        </w:rPr>
      </w:pPr>
    </w:p>
    <w:p w14:paraId="5270E20F" w14:textId="630A10D1" w:rsidR="000C441C" w:rsidRDefault="00000000">
      <w:pPr>
        <w:pStyle w:val="Body"/>
        <w:rPr>
          <w:rFonts w:ascii="Times Roman" w:eastAsia="Times Roman" w:hAnsi="Times Roman" w:cs="Times Roman"/>
          <w:sz w:val="24"/>
          <w:szCs w:val="24"/>
        </w:rPr>
      </w:pPr>
      <w:r>
        <w:rPr>
          <w:rFonts w:ascii="Times Roman" w:hAnsi="Times Roman"/>
          <w:sz w:val="24"/>
          <w:szCs w:val="24"/>
        </w:rPr>
        <w:t>Short Term:</w:t>
      </w:r>
      <w:r>
        <w:rPr>
          <w:rFonts w:ascii="Times Roman" w:eastAsia="Times Roman" w:hAnsi="Times Roman" w:cs="Times Roman"/>
          <w:sz w:val="24"/>
          <w:szCs w:val="24"/>
        </w:rPr>
        <w:br/>
      </w:r>
      <w:r>
        <w:rPr>
          <w:rFonts w:ascii="Times Roman" w:hAnsi="Times Roman"/>
          <w:sz w:val="24"/>
          <w:szCs w:val="24"/>
        </w:rPr>
        <w:t xml:space="preserve">The </w:t>
      </w:r>
      <w:del w:id="94" w:author="jeff jiang" w:date="2023-03-24T23:36:00Z">
        <w:r w:rsidDel="00F20A25">
          <w:rPr>
            <w:rFonts w:ascii="Times Roman" w:hAnsi="Times Roman"/>
            <w:sz w:val="24"/>
            <w:szCs w:val="24"/>
          </w:rPr>
          <w:delText>short term</w:delText>
        </w:r>
      </w:del>
      <w:ins w:id="95" w:author="jeff jiang" w:date="2023-03-24T23:36:00Z">
        <w:r w:rsidR="00F20A25">
          <w:rPr>
            <w:rFonts w:ascii="Times Roman" w:hAnsi="Times Roman"/>
            <w:sz w:val="24"/>
            <w:szCs w:val="24"/>
          </w:rPr>
          <w:t>short-term</w:t>
        </w:r>
      </w:ins>
      <w:r>
        <w:rPr>
          <w:rFonts w:ascii="Times Roman" w:hAnsi="Times Roman"/>
          <w:sz w:val="24"/>
          <w:szCs w:val="24"/>
        </w:rPr>
        <w:t xml:space="preserve"> time frame in which the program will be monitored will be over a 5 year period. During this time, continued monitoring of natural disasters will occur and continued relocation and coverage will be provided and monitored. The reason a 5 year timeframe will be considered a short term frame is because the program needs to be monitored over all regions and all types of natural disasters. For example, here is the difference of a 5 year timeframe for the country of Storslysia. We can see that there are a few differences between </w:t>
      </w:r>
      <w:r>
        <w:rPr>
          <w:rFonts w:ascii="Times Roman" w:hAnsi="Times Roman"/>
          <w:sz w:val="24"/>
          <w:szCs w:val="24"/>
        </w:rPr>
        <w:lastRenderedPageBreak/>
        <w:t xml:space="preserve">natural disasters over the years, </w:t>
      </w:r>
      <w:del w:id="96" w:author="jeff jiang" w:date="2023-03-24T23:37:00Z">
        <w:r w:rsidDel="00947602">
          <w:rPr>
            <w:rFonts w:ascii="Times Roman" w:hAnsi="Times Roman"/>
            <w:sz w:val="24"/>
            <w:szCs w:val="24"/>
          </w:rPr>
          <w:delText>Ensuring</w:delText>
        </w:r>
      </w:del>
      <w:ins w:id="97" w:author="jeff jiang" w:date="2023-03-24T23:37:00Z">
        <w:r w:rsidR="00947602">
          <w:rPr>
            <w:rFonts w:ascii="Times Roman" w:hAnsi="Times Roman"/>
            <w:sz w:val="24"/>
            <w:szCs w:val="24"/>
          </w:rPr>
          <w:t>ensuring</w:t>
        </w:r>
      </w:ins>
      <w:r>
        <w:rPr>
          <w:rFonts w:ascii="Times Roman" w:hAnsi="Times Roman"/>
          <w:sz w:val="24"/>
          <w:szCs w:val="24"/>
        </w:rPr>
        <w:t xml:space="preserve"> </w:t>
      </w:r>
      <w:r w:rsidR="001F20B6">
        <w:rPr>
          <w:rFonts w:ascii="Times Roman" w:eastAsia="Times Roman" w:hAnsi="Times Roman" w:cs="Times Roman"/>
          <w:noProof/>
          <w:sz w:val="24"/>
          <w:szCs w:val="24"/>
        </w:rPr>
        <w:drawing>
          <wp:anchor distT="152400" distB="152400" distL="152400" distR="152400" simplePos="0" relativeHeight="251661312" behindDoc="0" locked="0" layoutInCell="1" allowOverlap="1" wp14:anchorId="6A6DAE61" wp14:editId="396A63FD">
            <wp:simplePos x="0" y="0"/>
            <wp:positionH relativeFrom="margin">
              <wp:posOffset>2915285</wp:posOffset>
            </wp:positionH>
            <wp:positionV relativeFrom="line">
              <wp:posOffset>353542</wp:posOffset>
            </wp:positionV>
            <wp:extent cx="2586990" cy="825500"/>
            <wp:effectExtent l="0" t="0" r="3810" b="0"/>
            <wp:wrapSquare wrapText="bothSides"/>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8"/>
                    <a:stretch>
                      <a:fillRect/>
                    </a:stretch>
                  </pic:blipFill>
                  <pic:spPr>
                    <a:xfrm>
                      <a:off x="0" y="0"/>
                      <a:ext cx="2586990" cy="825500"/>
                    </a:xfrm>
                    <a:prstGeom prst="rect">
                      <a:avLst/>
                    </a:prstGeom>
                    <a:ln w="12700" cap="flat">
                      <a:noFill/>
                      <a:miter lim="400000"/>
                    </a:ln>
                    <a:effectLst/>
                  </pic:spPr>
                </pic:pic>
              </a:graphicData>
            </a:graphic>
          </wp:anchor>
        </w:drawing>
      </w:r>
      <w:r>
        <w:rPr>
          <w:rFonts w:ascii="Times Roman" w:hAnsi="Times Roman"/>
          <w:sz w:val="24"/>
          <w:szCs w:val="24"/>
        </w:rPr>
        <w:t>trends are adapted to will greatly improve the quality of the program</w:t>
      </w:r>
      <w:r>
        <w:rPr>
          <w:rFonts w:ascii="Times Roman" w:eastAsia="Times Roman" w:hAnsi="Times Roman" w:cs="Times Roman"/>
          <w:noProof/>
          <w:sz w:val="24"/>
          <w:szCs w:val="24"/>
        </w:rPr>
        <w:drawing>
          <wp:anchor distT="152400" distB="152400" distL="152400" distR="152400" simplePos="0" relativeHeight="251660288" behindDoc="0" locked="0" layoutInCell="1" allowOverlap="1" wp14:anchorId="7AC11E36" wp14:editId="5F82DAFA">
            <wp:simplePos x="0" y="0"/>
            <wp:positionH relativeFrom="margin">
              <wp:posOffset>92378</wp:posOffset>
            </wp:positionH>
            <wp:positionV relativeFrom="line">
              <wp:posOffset>177800</wp:posOffset>
            </wp:positionV>
            <wp:extent cx="2654301" cy="825500"/>
            <wp:effectExtent l="0" t="0" r="0" b="0"/>
            <wp:wrapTopAndBottom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9"/>
                    <a:stretch>
                      <a:fillRect/>
                    </a:stretch>
                  </pic:blipFill>
                  <pic:spPr>
                    <a:xfrm>
                      <a:off x="0" y="0"/>
                      <a:ext cx="2654301" cy="825500"/>
                    </a:xfrm>
                    <a:prstGeom prst="rect">
                      <a:avLst/>
                    </a:prstGeom>
                    <a:ln w="12700" cap="flat">
                      <a:noFill/>
                      <a:miter lim="400000"/>
                    </a:ln>
                    <a:effectLst/>
                  </pic:spPr>
                </pic:pic>
              </a:graphicData>
            </a:graphic>
          </wp:anchor>
        </w:drawing>
      </w:r>
    </w:p>
    <w:p w14:paraId="4F9D2CEB" w14:textId="77777777" w:rsidR="000C441C" w:rsidRDefault="000C441C">
      <w:pPr>
        <w:pStyle w:val="Body"/>
        <w:rPr>
          <w:rFonts w:ascii="Times Roman" w:eastAsia="Times Roman" w:hAnsi="Times Roman" w:cs="Times Roman"/>
          <w:sz w:val="24"/>
          <w:szCs w:val="24"/>
        </w:rPr>
      </w:pPr>
    </w:p>
    <w:p w14:paraId="5BD11A8C" w14:textId="77777777" w:rsidR="000C441C" w:rsidRDefault="000C441C">
      <w:pPr>
        <w:pStyle w:val="Body"/>
        <w:rPr>
          <w:rFonts w:ascii="Times Roman" w:eastAsia="Times Roman" w:hAnsi="Times Roman" w:cs="Times Roman"/>
          <w:color w:val="EE220C"/>
          <w:sz w:val="24"/>
          <w:szCs w:val="24"/>
        </w:rPr>
      </w:pPr>
    </w:p>
    <w:p w14:paraId="7FF44B44" w14:textId="77777777" w:rsidR="000C441C" w:rsidRDefault="00000000">
      <w:pPr>
        <w:pStyle w:val="Body"/>
        <w:rPr>
          <w:rFonts w:ascii="Times Roman" w:eastAsia="Times Roman" w:hAnsi="Times Roman" w:cs="Times Roman"/>
          <w:sz w:val="24"/>
          <w:szCs w:val="24"/>
        </w:rPr>
      </w:pPr>
      <w:r>
        <w:rPr>
          <w:rFonts w:ascii="Times Roman" w:hAnsi="Times Roman"/>
          <w:sz w:val="24"/>
          <w:szCs w:val="24"/>
        </w:rPr>
        <w:t>Long Term:</w:t>
      </w:r>
    </w:p>
    <w:p w14:paraId="59F86ACF" w14:textId="76733FDB" w:rsidR="000C441C" w:rsidRDefault="00000000">
      <w:pPr>
        <w:pStyle w:val="Body"/>
        <w:rPr>
          <w:rFonts w:ascii="Times Roman" w:eastAsia="Times Roman" w:hAnsi="Times Roman" w:cs="Times Roman"/>
          <w:sz w:val="24"/>
          <w:szCs w:val="24"/>
        </w:rPr>
      </w:pPr>
      <w:r>
        <w:rPr>
          <w:rFonts w:ascii="Times Roman" w:hAnsi="Times Roman"/>
          <w:sz w:val="24"/>
          <w:szCs w:val="24"/>
        </w:rPr>
        <w:t xml:space="preserve">The </w:t>
      </w:r>
      <w:del w:id="98" w:author="jeff jiang" w:date="2023-03-24T23:36:00Z">
        <w:r w:rsidDel="00F20A25">
          <w:rPr>
            <w:rFonts w:ascii="Times Roman" w:hAnsi="Times Roman"/>
            <w:sz w:val="24"/>
            <w:szCs w:val="24"/>
          </w:rPr>
          <w:delText>long term</w:delText>
        </w:r>
      </w:del>
      <w:ins w:id="99" w:author="jeff jiang" w:date="2023-03-24T23:36:00Z">
        <w:r w:rsidR="00F20A25">
          <w:rPr>
            <w:rFonts w:ascii="Times Roman" w:hAnsi="Times Roman"/>
            <w:sz w:val="24"/>
            <w:szCs w:val="24"/>
          </w:rPr>
          <w:t>long-term</w:t>
        </w:r>
      </w:ins>
      <w:r>
        <w:rPr>
          <w:rFonts w:ascii="Times Roman" w:hAnsi="Times Roman"/>
          <w:sz w:val="24"/>
          <w:szCs w:val="24"/>
        </w:rPr>
        <w:t xml:space="preserve"> time frame will be over a </w:t>
      </w:r>
      <w:del w:id="100" w:author="jeff jiang" w:date="2023-03-24T23:36:00Z">
        <w:r w:rsidDel="00F20A25">
          <w:rPr>
            <w:rFonts w:ascii="Times Roman" w:hAnsi="Times Roman"/>
            <w:sz w:val="24"/>
            <w:szCs w:val="24"/>
          </w:rPr>
          <w:delText>50 year</w:delText>
        </w:r>
      </w:del>
      <w:ins w:id="101" w:author="jeff jiang" w:date="2023-03-24T23:36:00Z">
        <w:r w:rsidR="00F20A25">
          <w:rPr>
            <w:rFonts w:ascii="Times Roman" w:hAnsi="Times Roman"/>
            <w:sz w:val="24"/>
            <w:szCs w:val="24"/>
          </w:rPr>
          <w:t>130-year</w:t>
        </w:r>
      </w:ins>
      <w:r>
        <w:rPr>
          <w:rFonts w:ascii="Times Roman" w:hAnsi="Times Roman"/>
          <w:sz w:val="24"/>
          <w:szCs w:val="24"/>
        </w:rPr>
        <w:t xml:space="preserve"> period. This is so continued observations of the natural disasters over that period can be monitored, and any changes in trends to the natural disasters can be adapted to. Additionally, due to natural population increases, the relocation program will need to ensure that it has enough capacity to continually relocate people whilst having enough citizens in each region to ensure the economy continues to improve. For example, a </w:t>
      </w:r>
      <w:del w:id="102" w:author="jeff jiang" w:date="2023-03-24T23:36:00Z">
        <w:r w:rsidDel="00F20A25">
          <w:rPr>
            <w:rFonts w:ascii="Times Roman" w:hAnsi="Times Roman"/>
            <w:sz w:val="24"/>
            <w:szCs w:val="24"/>
          </w:rPr>
          <w:delText>high risk</w:delText>
        </w:r>
      </w:del>
      <w:ins w:id="103" w:author="jeff jiang" w:date="2023-03-24T23:36:00Z">
        <w:r w:rsidR="00F20A25">
          <w:rPr>
            <w:rFonts w:ascii="Times Roman" w:hAnsi="Times Roman"/>
            <w:sz w:val="24"/>
            <w:szCs w:val="24"/>
          </w:rPr>
          <w:t>high-risk</w:t>
        </w:r>
      </w:ins>
      <w:r>
        <w:rPr>
          <w:rFonts w:ascii="Times Roman" w:hAnsi="Times Roman"/>
          <w:sz w:val="24"/>
          <w:szCs w:val="24"/>
        </w:rPr>
        <w:t xml:space="preserve"> region may turn into a low risk region, thus individuals who may have relocated from that region may want to relocate back to that region. Hence, the program can be continually updated to consider this.  Over the given period, there was an average of 55 natural disasters per year, with an estimated 325m property damage per year. Continued monitoring of these statistics will allow the program to be adjusted accordingly.</w:t>
      </w:r>
    </w:p>
    <w:p w14:paraId="2A2671D3" w14:textId="77777777" w:rsidR="000C441C" w:rsidRDefault="000C441C">
      <w:pPr>
        <w:pStyle w:val="Body"/>
        <w:rPr>
          <w:rFonts w:hint="eastAsia"/>
        </w:rPr>
      </w:pPr>
    </w:p>
    <w:sectPr w:rsidR="000C441C">
      <w:pgSz w:w="11906" w:h="16838"/>
      <w:pgMar w:top="1417" w:right="1417" w:bottom="1417" w:left="1417"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B1DCC" w14:textId="77777777" w:rsidR="0037070B" w:rsidRDefault="0037070B">
      <w:r>
        <w:separator/>
      </w:r>
    </w:p>
  </w:endnote>
  <w:endnote w:type="continuationSeparator" w:id="0">
    <w:p w14:paraId="432CD2B5" w14:textId="77777777" w:rsidR="0037070B" w:rsidRDefault="00370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Times Roman">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F05C8" w14:textId="77777777" w:rsidR="0037070B" w:rsidRDefault="0037070B">
      <w:r>
        <w:separator/>
      </w:r>
    </w:p>
  </w:footnote>
  <w:footnote w:type="continuationSeparator" w:id="0">
    <w:p w14:paraId="7161AB3F" w14:textId="77777777" w:rsidR="0037070B" w:rsidRDefault="003707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B6A3D"/>
    <w:multiLevelType w:val="hybridMultilevel"/>
    <w:tmpl w:val="32CAF510"/>
    <w:numStyleLink w:val="Dash"/>
  </w:abstractNum>
  <w:abstractNum w:abstractNumId="1" w15:restartNumberingAfterBreak="0">
    <w:nsid w:val="6E5F069B"/>
    <w:multiLevelType w:val="hybridMultilevel"/>
    <w:tmpl w:val="32CAF510"/>
    <w:styleLink w:val="Dash"/>
    <w:lvl w:ilvl="0" w:tplc="0EB0E0F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802EE1D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A6CDF4E">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7820043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163C3DBC">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7061122">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A5FE7A1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0CB2EE">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C0CCD7B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16cid:durableId="712392356">
    <w:abstractNumId w:val="1"/>
  </w:num>
  <w:num w:numId="2" w16cid:durableId="13299470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jiang">
    <w15:presenceInfo w15:providerId="Windows Live" w15:userId="859b3c01e3ec8c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isplayBackgroundShape/>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41C"/>
    <w:rsid w:val="000C441C"/>
    <w:rsid w:val="001F20B6"/>
    <w:rsid w:val="0037070B"/>
    <w:rsid w:val="00623A13"/>
    <w:rsid w:val="00691239"/>
    <w:rsid w:val="00940F38"/>
    <w:rsid w:val="00947602"/>
    <w:rsid w:val="00AC0A69"/>
    <w:rsid w:val="00B02749"/>
    <w:rsid w:val="00BA4781"/>
    <w:rsid w:val="00C60FE7"/>
    <w:rsid w:val="00E64908"/>
    <w:rsid w:val="00EE7C19"/>
    <w:rsid w:val="00F20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46E67"/>
  <w15:docId w15:val="{AB48AB84-2C5D-4DC0-BCE9-8EAA0FB8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numbering" w:customStyle="1" w:styleId="Dash">
    <w:name w:val="Dash"/>
    <w:pPr>
      <w:numPr>
        <w:numId w:val="1"/>
      </w:numPr>
    </w:pPr>
  </w:style>
  <w:style w:type="paragraph" w:styleId="Header">
    <w:name w:val="header"/>
    <w:basedOn w:val="Normal"/>
    <w:link w:val="HeaderChar"/>
    <w:uiPriority w:val="99"/>
    <w:unhideWhenUsed/>
    <w:rsid w:val="001F20B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F20B6"/>
    <w:rPr>
      <w:sz w:val="18"/>
      <w:szCs w:val="18"/>
      <w:lang w:eastAsia="en-US"/>
    </w:rPr>
  </w:style>
  <w:style w:type="paragraph" w:styleId="Footer">
    <w:name w:val="footer"/>
    <w:basedOn w:val="Normal"/>
    <w:link w:val="FooterChar"/>
    <w:uiPriority w:val="99"/>
    <w:unhideWhenUsed/>
    <w:rsid w:val="001F20B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F20B6"/>
    <w:rPr>
      <w:sz w:val="18"/>
      <w:szCs w:val="18"/>
      <w:lang w:eastAsia="en-US"/>
    </w:rPr>
  </w:style>
  <w:style w:type="paragraph" w:styleId="Revision">
    <w:name w:val="Revision"/>
    <w:hidden/>
    <w:uiPriority w:val="99"/>
    <w:semiHidden/>
    <w:rsid w:val="001F20B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jiang</cp:lastModifiedBy>
  <cp:revision>6</cp:revision>
  <dcterms:created xsi:type="dcterms:W3CDTF">2023-03-24T11:40:00Z</dcterms:created>
  <dcterms:modified xsi:type="dcterms:W3CDTF">2023-03-24T14:23:00Z</dcterms:modified>
</cp:coreProperties>
</file>